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89AB7" w14:textId="77777777" w:rsidR="00EB0748" w:rsidRDefault="00EB0748" w:rsidP="00EB0748">
      <w:pPr>
        <w:jc w:val="center"/>
        <w:rPr>
          <w:rFonts w:ascii="Arial" w:eastAsia="Arial" w:hAnsi="Arial" w:cs="Arial"/>
          <w:i/>
          <w:iCs/>
        </w:rPr>
      </w:pPr>
    </w:p>
    <w:p w14:paraId="0A601F82" w14:textId="29A416B0" w:rsidR="7EC889F8" w:rsidRPr="00D50993" w:rsidRDefault="00D50993" w:rsidP="00EB0748">
      <w:pPr>
        <w:jc w:val="center"/>
        <w:rPr>
          <w:rFonts w:ascii="Arial" w:eastAsia="Arial" w:hAnsi="Arial" w:cs="Arial"/>
          <w:i/>
          <w:iCs/>
        </w:rPr>
      </w:pPr>
      <w:r>
        <w:rPr>
          <w:rFonts w:ascii="Arial" w:eastAsia="Arial" w:hAnsi="Arial" w:cs="Arial"/>
          <w:i/>
          <w:iCs/>
        </w:rPr>
        <w:t>Dependable military veteran with hands-on .Net development experience, seeks mid</w:t>
      </w:r>
      <w:r w:rsidR="002C00E9">
        <w:rPr>
          <w:rFonts w:ascii="Arial" w:eastAsia="Arial" w:hAnsi="Arial" w:cs="Arial"/>
          <w:i/>
          <w:iCs/>
        </w:rPr>
        <w:t>/senior</w:t>
      </w:r>
      <w:r w:rsidR="7EC889F8" w:rsidRPr="7EC889F8">
        <w:rPr>
          <w:rFonts w:ascii="Arial" w:eastAsia="Arial" w:hAnsi="Arial" w:cs="Arial"/>
          <w:i/>
          <w:iCs/>
        </w:rPr>
        <w:t>-</w:t>
      </w:r>
      <w:r>
        <w:rPr>
          <w:rFonts w:ascii="Arial" w:eastAsia="Arial" w:hAnsi="Arial" w:cs="Arial"/>
          <w:i/>
          <w:iCs/>
        </w:rPr>
        <w:t>l</w:t>
      </w:r>
      <w:r w:rsidR="7EC889F8" w:rsidRPr="7EC889F8">
        <w:rPr>
          <w:rFonts w:ascii="Arial" w:eastAsia="Arial" w:hAnsi="Arial" w:cs="Arial"/>
          <w:i/>
          <w:iCs/>
        </w:rPr>
        <w:t xml:space="preserve">evel </w:t>
      </w:r>
      <w:r>
        <w:rPr>
          <w:rFonts w:ascii="Arial" w:eastAsia="Arial" w:hAnsi="Arial" w:cs="Arial"/>
          <w:i/>
          <w:iCs/>
        </w:rPr>
        <w:t>position</w:t>
      </w:r>
      <w:r w:rsidR="7EC889F8" w:rsidRPr="7EC889F8">
        <w:rPr>
          <w:rFonts w:ascii="Arial" w:eastAsia="Arial" w:hAnsi="Arial" w:cs="Arial"/>
          <w:i/>
          <w:iCs/>
        </w:rPr>
        <w:t xml:space="preserve"> in </w:t>
      </w:r>
      <w:r w:rsidR="002C00E9" w:rsidRPr="002C00E9">
        <w:rPr>
          <w:rFonts w:ascii="Arial" w:eastAsia="Arial" w:hAnsi="Arial" w:cs="Arial"/>
          <w:i/>
          <w:iCs/>
        </w:rPr>
        <w:t>Systems Administrat</w:t>
      </w:r>
      <w:r w:rsidR="002C00E9">
        <w:rPr>
          <w:rFonts w:ascii="Arial" w:eastAsia="Arial" w:hAnsi="Arial" w:cs="Arial"/>
          <w:i/>
          <w:iCs/>
        </w:rPr>
        <w:t>ion</w:t>
      </w:r>
    </w:p>
    <w:p w14:paraId="3E534DD4" w14:textId="7ED0F20D" w:rsidR="0FF6938D" w:rsidRDefault="0FF6938D" w:rsidP="7EC889F8">
      <w:pPr>
        <w:jc w:val="center"/>
        <w:rPr>
          <w:rFonts w:ascii="Arial" w:eastAsia="Arial" w:hAnsi="Arial" w:cs="Arial"/>
        </w:rPr>
      </w:pPr>
    </w:p>
    <w:p w14:paraId="11D11EA4" w14:textId="1E913419" w:rsidR="001E3F84" w:rsidRDefault="7EC889F8" w:rsidP="7EC889F8">
      <w:pPr>
        <w:rPr>
          <w:rFonts w:ascii="Arial" w:eastAsia="Arial" w:hAnsi="Arial" w:cs="Arial"/>
        </w:rPr>
      </w:pPr>
      <w:r w:rsidRPr="7EC889F8">
        <w:rPr>
          <w:rFonts w:ascii="Arial" w:eastAsia="Arial" w:hAnsi="Arial" w:cs="Arial"/>
          <w:b/>
          <w:bCs/>
        </w:rPr>
        <w:t>EDUCATION</w:t>
      </w:r>
      <w:r w:rsidRPr="7EC889F8">
        <w:rPr>
          <w:rFonts w:ascii="Arial" w:eastAsia="Arial" w:hAnsi="Arial" w:cs="Arial"/>
        </w:rPr>
        <w:t>:</w:t>
      </w:r>
    </w:p>
    <w:p w14:paraId="2FE8A9B0" w14:textId="43D42621" w:rsidR="0FF6938D" w:rsidRDefault="7EC889F8" w:rsidP="7EC889F8">
      <w:pPr>
        <w:ind w:left="1418" w:firstLine="709"/>
        <w:rPr>
          <w:rFonts w:ascii="Arial" w:eastAsia="Arial" w:hAnsi="Arial" w:cs="Arial"/>
        </w:rPr>
      </w:pPr>
      <w:r w:rsidRPr="7EC889F8">
        <w:rPr>
          <w:rFonts w:ascii="Arial" w:eastAsia="Arial" w:hAnsi="Arial" w:cs="Arial"/>
        </w:rPr>
        <w:t>Midwestern State University, Wichita Falls, TX</w:t>
      </w:r>
    </w:p>
    <w:p w14:paraId="2A1D3436" w14:textId="22EF9FD8" w:rsidR="0FF6938D" w:rsidRDefault="7EC889F8" w:rsidP="7EC889F8">
      <w:pPr>
        <w:rPr>
          <w:rFonts w:ascii="Arial" w:eastAsia="Arial" w:hAnsi="Arial" w:cs="Arial"/>
        </w:rPr>
      </w:pPr>
      <w:r w:rsidRPr="7EC889F8">
        <w:rPr>
          <w:rFonts w:ascii="Arial" w:eastAsia="Arial" w:hAnsi="Arial" w:cs="Arial"/>
        </w:rPr>
        <w:t xml:space="preserve">                                Bachelor of Science, Computer Science</w:t>
      </w:r>
      <w:r w:rsidR="00543AF9">
        <w:rPr>
          <w:rFonts w:ascii="Arial" w:eastAsia="Arial" w:hAnsi="Arial" w:cs="Arial"/>
        </w:rPr>
        <w:t>, Dec 2017</w:t>
      </w:r>
    </w:p>
    <w:p w14:paraId="6663EDF8" w14:textId="2F857FAF" w:rsidR="0FF6938D" w:rsidRDefault="0FF6938D" w:rsidP="7EC889F8">
      <w:pPr>
        <w:rPr>
          <w:rFonts w:ascii="Arial" w:eastAsia="Arial" w:hAnsi="Arial" w:cs="Arial"/>
        </w:rPr>
      </w:pPr>
    </w:p>
    <w:p w14:paraId="33FFB3B6" w14:textId="4388779A" w:rsidR="001E3F84" w:rsidRDefault="7EC889F8" w:rsidP="7EC889F8">
      <w:pPr>
        <w:rPr>
          <w:rFonts w:ascii="Arial" w:eastAsia="Arial" w:hAnsi="Arial" w:cs="Arial"/>
          <w:b/>
          <w:bCs/>
        </w:rPr>
      </w:pPr>
      <w:r w:rsidRPr="7EC889F8">
        <w:rPr>
          <w:rFonts w:ascii="Arial" w:eastAsia="Arial" w:hAnsi="Arial" w:cs="Arial"/>
          <w:b/>
          <w:bCs/>
        </w:rPr>
        <w:t>SKILLS &amp; QUALIFICATIONS:</w:t>
      </w:r>
    </w:p>
    <w:p w14:paraId="36CC6C47" w14:textId="5756F280" w:rsidR="0FF6938D" w:rsidRDefault="7EC889F8" w:rsidP="0FF6938D">
      <w:pPr>
        <w:pStyle w:val="ListParagraph"/>
        <w:numPr>
          <w:ilvl w:val="2"/>
          <w:numId w:val="8"/>
        </w:numPr>
        <w:rPr>
          <w:rFonts w:eastAsia="Times New Roman" w:cs="Times New Roman"/>
        </w:rPr>
      </w:pPr>
      <w:r w:rsidRPr="7EC889F8">
        <w:rPr>
          <w:rFonts w:ascii="Arial" w:eastAsia="Arial" w:hAnsi="Arial" w:cs="Arial"/>
        </w:rPr>
        <w:t>Skilled in C++, C#,</w:t>
      </w:r>
      <w:r w:rsidR="00D167DE">
        <w:rPr>
          <w:rFonts w:ascii="Arial" w:eastAsia="Arial" w:hAnsi="Arial" w:cs="Arial"/>
        </w:rPr>
        <w:t xml:space="preserve"> .Net</w:t>
      </w:r>
      <w:r w:rsidR="00543AF9">
        <w:rPr>
          <w:rFonts w:ascii="Arial" w:eastAsia="Arial" w:hAnsi="Arial" w:cs="Arial"/>
        </w:rPr>
        <w:t>,</w:t>
      </w:r>
      <w:r w:rsidRPr="7EC889F8">
        <w:rPr>
          <w:rFonts w:ascii="Arial" w:eastAsia="Arial" w:hAnsi="Arial" w:cs="Arial"/>
        </w:rPr>
        <w:t xml:space="preserve"> PHP, JavaScript,</w:t>
      </w:r>
      <w:r w:rsidR="00D129E7">
        <w:rPr>
          <w:rFonts w:ascii="Arial" w:eastAsia="Arial" w:hAnsi="Arial" w:cs="Arial"/>
        </w:rPr>
        <w:t xml:space="preserve"> Linux,</w:t>
      </w:r>
      <w:r w:rsidRPr="7EC889F8">
        <w:rPr>
          <w:rFonts w:ascii="Arial" w:eastAsia="Arial" w:hAnsi="Arial" w:cs="Arial"/>
        </w:rPr>
        <w:t xml:space="preserve"> MySQL, and Python</w:t>
      </w:r>
    </w:p>
    <w:p w14:paraId="58D29004" w14:textId="712A1C60" w:rsidR="7EC889F8" w:rsidRDefault="7EC889F8" w:rsidP="7EC889F8">
      <w:pPr>
        <w:pStyle w:val="ListParagraph"/>
        <w:numPr>
          <w:ilvl w:val="2"/>
          <w:numId w:val="8"/>
        </w:numPr>
      </w:pPr>
      <w:r w:rsidRPr="7EC889F8">
        <w:rPr>
          <w:rFonts w:ascii="Arial" w:eastAsia="Arial" w:hAnsi="Arial" w:cs="Arial"/>
        </w:rPr>
        <w:t>Proficient using High Performance Computing, OpenGL, and MongoDB</w:t>
      </w:r>
    </w:p>
    <w:p w14:paraId="5A6B59FA" w14:textId="59728EF9" w:rsidR="0FF6938D" w:rsidRDefault="0FF6938D" w:rsidP="7EC889F8">
      <w:pPr>
        <w:rPr>
          <w:rFonts w:eastAsia="Times New Roman" w:cs="Times New Roman"/>
        </w:rPr>
      </w:pPr>
    </w:p>
    <w:p w14:paraId="789BC857" w14:textId="7F5D79CF" w:rsidR="002C00E9" w:rsidRDefault="7EC889F8" w:rsidP="7EC889F8">
      <w:pPr>
        <w:rPr>
          <w:ins w:id="0" w:author="Chris X" w:date="2018-05-22T18:37:00Z"/>
          <w:rFonts w:ascii="Arial" w:eastAsia="Arial" w:hAnsi="Arial" w:cs="Arial"/>
          <w:b/>
          <w:bCs/>
        </w:rPr>
      </w:pPr>
      <w:r w:rsidRPr="7EC889F8">
        <w:rPr>
          <w:rFonts w:ascii="Arial" w:eastAsia="Arial" w:hAnsi="Arial" w:cs="Arial"/>
          <w:b/>
          <w:bCs/>
        </w:rPr>
        <w:t>RELEVANT EXPERIENCE:</w:t>
      </w:r>
    </w:p>
    <w:p w14:paraId="4017063E" w14:textId="77777777" w:rsidR="00AF411E" w:rsidRDefault="00AF411E" w:rsidP="7EC889F8">
      <w:pPr>
        <w:rPr>
          <w:ins w:id="1" w:author="Chris X" w:date="2018-05-22T18:35:00Z"/>
          <w:rFonts w:ascii="Arial" w:eastAsia="Arial" w:hAnsi="Arial" w:cs="Arial"/>
          <w:b/>
          <w:bCs/>
        </w:rPr>
      </w:pPr>
    </w:p>
    <w:p w14:paraId="36C7EF37" w14:textId="79149A9E" w:rsidR="00AF411E" w:rsidRDefault="00AF411E" w:rsidP="00AF411E">
      <w:pPr>
        <w:ind w:left="709"/>
        <w:rPr>
          <w:ins w:id="2" w:author="Chris X" w:date="2018-05-22T18:35:00Z"/>
          <w:rFonts w:ascii="Arial" w:eastAsia="Arial" w:hAnsi="Arial" w:cs="Arial"/>
        </w:rPr>
      </w:pPr>
      <w:ins w:id="3" w:author="Chris X" w:date="2018-05-22T18:36:00Z">
        <w:r>
          <w:rPr>
            <w:rFonts w:ascii="Arial" w:eastAsia="Arial" w:hAnsi="Arial" w:cs="Arial"/>
          </w:rPr>
          <w:t>Cellular Sales (Verizon)</w:t>
        </w:r>
      </w:ins>
      <w:ins w:id="4" w:author="Chris X" w:date="2018-05-22T18:35:00Z">
        <w:r w:rsidRPr="7EC889F8">
          <w:rPr>
            <w:rFonts w:ascii="Arial" w:eastAsia="Arial" w:hAnsi="Arial" w:cs="Arial"/>
          </w:rPr>
          <w:t xml:space="preserve"> – Altus, OK</w:t>
        </w:r>
      </w:ins>
    </w:p>
    <w:p w14:paraId="2F30E786" w14:textId="4E3D3300" w:rsidR="00AF411E" w:rsidRDefault="00AF411E" w:rsidP="00AF411E">
      <w:pPr>
        <w:ind w:left="709"/>
        <w:rPr>
          <w:ins w:id="5" w:author="Chris X" w:date="2018-05-22T18:35:00Z"/>
          <w:rFonts w:ascii="Arial" w:eastAsia="Arial" w:hAnsi="Arial" w:cs="Arial"/>
        </w:rPr>
      </w:pPr>
      <w:ins w:id="6" w:author="Chris X" w:date="2018-05-22T18:36:00Z">
        <w:r>
          <w:rPr>
            <w:rFonts w:ascii="Arial" w:eastAsia="Arial" w:hAnsi="Arial" w:cs="Arial"/>
          </w:rPr>
          <w:t>Senior Wireless Account Manager</w:t>
        </w:r>
      </w:ins>
      <w:ins w:id="7" w:author="Chris X" w:date="2018-05-22T18:35:00Z">
        <w:r w:rsidRPr="7EC889F8">
          <w:rPr>
            <w:rFonts w:ascii="Arial" w:eastAsia="Arial" w:hAnsi="Arial" w:cs="Arial"/>
          </w:rPr>
          <w:t xml:space="preserve"> (2013-Present)</w:t>
        </w:r>
      </w:ins>
    </w:p>
    <w:p w14:paraId="022ED1A8" w14:textId="77777777" w:rsidR="00AF411E" w:rsidRDefault="00AF411E" w:rsidP="00AF411E">
      <w:pPr>
        <w:pStyle w:val="ListParagraph"/>
        <w:numPr>
          <w:ilvl w:val="2"/>
          <w:numId w:val="1"/>
        </w:numPr>
        <w:rPr>
          <w:ins w:id="8" w:author="Chris X" w:date="2018-05-22T18:35:00Z"/>
        </w:rPr>
      </w:pPr>
      <w:ins w:id="9" w:author="Chris X" w:date="2018-05-22T18:35:00Z">
        <w:r w:rsidRPr="7EC889F8">
          <w:rPr>
            <w:rFonts w:ascii="Arial" w:eastAsia="Arial" w:hAnsi="Arial" w:cs="Arial"/>
          </w:rPr>
          <w:t xml:space="preserve">Maintains network infrastructure of </w:t>
        </w:r>
        <w:r>
          <w:rPr>
            <w:rFonts w:ascii="Arial" w:eastAsia="Arial" w:hAnsi="Arial" w:cs="Arial"/>
          </w:rPr>
          <w:t xml:space="preserve">local </w:t>
        </w:r>
        <w:r w:rsidRPr="7EC889F8">
          <w:rPr>
            <w:rFonts w:ascii="Arial" w:eastAsia="Arial" w:hAnsi="Arial" w:cs="Arial"/>
          </w:rPr>
          <w:t>businesses</w:t>
        </w:r>
        <w:r>
          <w:rPr>
            <w:rFonts w:ascii="Arial" w:eastAsia="Arial" w:hAnsi="Arial" w:cs="Arial"/>
          </w:rPr>
          <w:t xml:space="preserve"> and municipal agencies</w:t>
        </w:r>
        <w:bookmarkStart w:id="10" w:name="_GoBack"/>
        <w:bookmarkEnd w:id="10"/>
      </w:ins>
    </w:p>
    <w:p w14:paraId="6285818D" w14:textId="77777777" w:rsidR="00AF411E" w:rsidDel="00AF411E" w:rsidRDefault="00AF411E" w:rsidP="7EC889F8">
      <w:pPr>
        <w:rPr>
          <w:del w:id="11" w:author="Chris X" w:date="2018-05-22T18:35:00Z"/>
          <w:rFonts w:ascii="Arial" w:eastAsia="Arial" w:hAnsi="Arial" w:cs="Arial"/>
          <w:b/>
          <w:bCs/>
        </w:rPr>
      </w:pPr>
    </w:p>
    <w:p w14:paraId="1D67A681" w14:textId="77777777" w:rsidR="00D16E9E" w:rsidRDefault="00D16E9E" w:rsidP="7EC889F8">
      <w:pPr>
        <w:rPr>
          <w:rFonts w:ascii="Arial" w:eastAsia="Arial" w:hAnsi="Arial" w:cs="Arial"/>
          <w:b/>
          <w:bCs/>
        </w:rPr>
      </w:pPr>
    </w:p>
    <w:p w14:paraId="7B64BA54" w14:textId="77777777" w:rsidR="00D16E9E" w:rsidRDefault="00D16E9E" w:rsidP="00D16E9E">
      <w:pPr>
        <w:ind w:left="709"/>
        <w:rPr>
          <w:rFonts w:ascii="Arial" w:eastAsia="Arial" w:hAnsi="Arial" w:cs="Arial"/>
        </w:rPr>
      </w:pPr>
      <w:r w:rsidRPr="7EC889F8">
        <w:rPr>
          <w:rFonts w:ascii="Arial" w:eastAsia="Arial" w:hAnsi="Arial" w:cs="Arial"/>
        </w:rPr>
        <w:t>Oklahoma Texas Telecommunications – Altus, OK</w:t>
      </w:r>
    </w:p>
    <w:p w14:paraId="624D30A9" w14:textId="1CDA578D" w:rsidR="00D16E9E" w:rsidRDefault="00D16E9E" w:rsidP="00D16E9E">
      <w:pPr>
        <w:ind w:left="709"/>
        <w:rPr>
          <w:rFonts w:ascii="Arial" w:eastAsia="Arial" w:hAnsi="Arial" w:cs="Arial"/>
        </w:rPr>
      </w:pPr>
      <w:r w:rsidRPr="7EC889F8">
        <w:rPr>
          <w:rFonts w:ascii="Arial" w:eastAsia="Arial" w:hAnsi="Arial" w:cs="Arial"/>
        </w:rPr>
        <w:t>Network Engineer (201</w:t>
      </w:r>
      <w:ins w:id="12" w:author="Chris X" w:date="2018-05-22T18:37:00Z">
        <w:r w:rsidR="00AF411E">
          <w:rPr>
            <w:rFonts w:ascii="Arial" w:eastAsia="Arial" w:hAnsi="Arial" w:cs="Arial"/>
          </w:rPr>
          <w:t>5</w:t>
        </w:r>
      </w:ins>
      <w:del w:id="13" w:author="Chris X" w:date="2018-05-22T18:37:00Z">
        <w:r w:rsidRPr="7EC889F8" w:rsidDel="00AF411E">
          <w:rPr>
            <w:rFonts w:ascii="Arial" w:eastAsia="Arial" w:hAnsi="Arial" w:cs="Arial"/>
          </w:rPr>
          <w:delText>3</w:delText>
        </w:r>
      </w:del>
      <w:r w:rsidRPr="7EC889F8">
        <w:rPr>
          <w:rFonts w:ascii="Arial" w:eastAsia="Arial" w:hAnsi="Arial" w:cs="Arial"/>
        </w:rPr>
        <w:t>-Present)</w:t>
      </w:r>
    </w:p>
    <w:p w14:paraId="46509EE2" w14:textId="77777777" w:rsidR="00D16E9E" w:rsidRDefault="00D16E9E" w:rsidP="00D16E9E">
      <w:pPr>
        <w:pStyle w:val="ListParagraph"/>
        <w:numPr>
          <w:ilvl w:val="2"/>
          <w:numId w:val="1"/>
        </w:numPr>
      </w:pPr>
      <w:r w:rsidRPr="7EC889F8">
        <w:rPr>
          <w:rFonts w:ascii="Arial" w:eastAsia="Arial" w:hAnsi="Arial" w:cs="Arial"/>
        </w:rPr>
        <w:t xml:space="preserve">Maintains network infrastructure of </w:t>
      </w:r>
      <w:r>
        <w:rPr>
          <w:rFonts w:ascii="Arial" w:eastAsia="Arial" w:hAnsi="Arial" w:cs="Arial"/>
        </w:rPr>
        <w:t xml:space="preserve">local </w:t>
      </w:r>
      <w:r w:rsidRPr="7EC889F8">
        <w:rPr>
          <w:rFonts w:ascii="Arial" w:eastAsia="Arial" w:hAnsi="Arial" w:cs="Arial"/>
        </w:rPr>
        <w:t>businesses</w:t>
      </w:r>
      <w:r>
        <w:rPr>
          <w:rFonts w:ascii="Arial" w:eastAsia="Arial" w:hAnsi="Arial" w:cs="Arial"/>
        </w:rPr>
        <w:t xml:space="preserve"> and municipal agencies</w:t>
      </w:r>
    </w:p>
    <w:p w14:paraId="1DEC15A0" w14:textId="77777777" w:rsidR="00D16E9E" w:rsidRDefault="00D16E9E" w:rsidP="00D16E9E">
      <w:pPr>
        <w:pStyle w:val="ListParagraph"/>
        <w:numPr>
          <w:ilvl w:val="2"/>
          <w:numId w:val="1"/>
        </w:numPr>
        <w:spacing w:line="259" w:lineRule="auto"/>
      </w:pPr>
      <w:r w:rsidRPr="7EC889F8">
        <w:rPr>
          <w:rFonts w:ascii="Arial" w:eastAsia="Arial" w:hAnsi="Arial" w:cs="Arial"/>
        </w:rPr>
        <w:t xml:space="preserve">Collaborates with team in designing schematics for </w:t>
      </w:r>
      <w:r>
        <w:rPr>
          <w:rFonts w:ascii="Arial" w:eastAsia="Arial" w:hAnsi="Arial" w:cs="Arial"/>
        </w:rPr>
        <w:t>VOIP installation</w:t>
      </w:r>
    </w:p>
    <w:p w14:paraId="05066695" w14:textId="77777777" w:rsidR="00D16E9E" w:rsidRPr="00FB33EC" w:rsidRDefault="00D16E9E" w:rsidP="00D16E9E">
      <w:pPr>
        <w:pStyle w:val="ListParagraph"/>
        <w:numPr>
          <w:ilvl w:val="2"/>
          <w:numId w:val="1"/>
        </w:numPr>
        <w:spacing w:line="259" w:lineRule="auto"/>
      </w:pPr>
      <w:r>
        <w:rPr>
          <w:rFonts w:ascii="Arial" w:eastAsia="Arial" w:hAnsi="Arial" w:cs="Arial"/>
        </w:rPr>
        <w:t>Oversees</w:t>
      </w:r>
      <w:r w:rsidRPr="7EC889F8">
        <w:rPr>
          <w:rFonts w:ascii="Arial" w:eastAsia="Arial" w:hAnsi="Arial" w:cs="Arial"/>
        </w:rPr>
        <w:t xml:space="preserve"> VOIP system</w:t>
      </w:r>
      <w:r>
        <w:rPr>
          <w:rFonts w:ascii="Arial" w:eastAsia="Arial" w:hAnsi="Arial" w:cs="Arial"/>
        </w:rPr>
        <w:t xml:space="preserve"> functionality</w:t>
      </w:r>
      <w:r w:rsidRPr="7EC889F8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while handling on-site trouble-calls</w:t>
      </w:r>
    </w:p>
    <w:p w14:paraId="619A123B" w14:textId="77777777" w:rsidR="00D16E9E" w:rsidRDefault="00D16E9E" w:rsidP="00D16E9E">
      <w:pPr>
        <w:pStyle w:val="ListParagraph"/>
        <w:numPr>
          <w:ilvl w:val="2"/>
          <w:numId w:val="1"/>
        </w:numPr>
        <w:spacing w:line="259" w:lineRule="auto"/>
        <w:rPr>
          <w:rFonts w:ascii="Arial" w:hAnsi="Arial" w:cs="Arial"/>
        </w:rPr>
      </w:pPr>
      <w:r w:rsidRPr="00D16E9E">
        <w:rPr>
          <w:rFonts w:ascii="Arial" w:hAnsi="Arial" w:cs="Arial"/>
        </w:rPr>
        <w:t>Responded to user-generated service tickets, diagnosing root causes and implementing long-term resolutions</w:t>
      </w:r>
    </w:p>
    <w:p w14:paraId="6EBA52CC" w14:textId="77777777" w:rsidR="00D16E9E" w:rsidRPr="00D16E9E" w:rsidRDefault="00D16E9E" w:rsidP="00D16E9E">
      <w:pPr>
        <w:pStyle w:val="ListParagraph"/>
        <w:numPr>
          <w:ilvl w:val="2"/>
          <w:numId w:val="1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Drafted training and end-user documentation</w:t>
      </w:r>
    </w:p>
    <w:p w14:paraId="41DDF74A" w14:textId="77777777" w:rsidR="00D16E9E" w:rsidRPr="001E3F84" w:rsidRDefault="00D16E9E" w:rsidP="7EC889F8">
      <w:pPr>
        <w:rPr>
          <w:rFonts w:ascii="Arial" w:eastAsia="Arial" w:hAnsi="Arial" w:cs="Arial"/>
          <w:b/>
          <w:bCs/>
        </w:rPr>
      </w:pPr>
    </w:p>
    <w:p w14:paraId="73BA109C" w14:textId="50D58316" w:rsidR="00543AF9" w:rsidRDefault="00543AF9" w:rsidP="7EC889F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Midwestern State University </w:t>
      </w:r>
      <w:r w:rsidRPr="7EC889F8">
        <w:rPr>
          <w:rFonts w:ascii="Arial" w:eastAsia="Arial" w:hAnsi="Arial" w:cs="Arial"/>
        </w:rPr>
        <w:t>–</w:t>
      </w:r>
      <w:r>
        <w:rPr>
          <w:rFonts w:ascii="Arial" w:eastAsia="Arial" w:hAnsi="Arial" w:cs="Arial"/>
        </w:rPr>
        <w:t xml:space="preserve"> Wichita Falls, TX</w:t>
      </w:r>
    </w:p>
    <w:p w14:paraId="12E49E42" w14:textId="4C61A42C" w:rsidR="00543AF9" w:rsidRDefault="00543AF9" w:rsidP="00543AF9">
      <w:p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</w:rPr>
        <w:tab/>
      </w:r>
      <w:r w:rsidR="005B3DA7">
        <w:rPr>
          <w:rFonts w:ascii="Arial" w:eastAsia="Arial" w:hAnsi="Arial" w:cs="Arial"/>
        </w:rPr>
        <w:t xml:space="preserve">Lead </w:t>
      </w:r>
      <w:r w:rsidR="001E3F84">
        <w:rPr>
          <w:rFonts w:ascii="Arial" w:eastAsia="Arial" w:hAnsi="Arial" w:cs="Arial"/>
        </w:rPr>
        <w:t xml:space="preserve">Student </w:t>
      </w:r>
      <w:r w:rsidR="005B3DA7">
        <w:rPr>
          <w:rFonts w:ascii="Arial" w:eastAsia="Arial" w:hAnsi="Arial" w:cs="Arial"/>
        </w:rPr>
        <w:t>.Net Engineer</w:t>
      </w:r>
      <w:r>
        <w:rPr>
          <w:rFonts w:ascii="Arial" w:eastAsia="Arial" w:hAnsi="Arial" w:cs="Arial"/>
        </w:rPr>
        <w:t xml:space="preserve"> (2017)</w:t>
      </w:r>
      <w:r w:rsidRPr="00543AF9">
        <w:rPr>
          <w:rFonts w:ascii="Arial" w:eastAsia="Arial" w:hAnsi="Arial" w:cs="Arial"/>
          <w:b/>
          <w:bCs/>
        </w:rPr>
        <w:t xml:space="preserve"> </w:t>
      </w:r>
    </w:p>
    <w:p w14:paraId="679802D8" w14:textId="0A561CED" w:rsidR="00543AF9" w:rsidRDefault="007312E9" w:rsidP="00543AF9">
      <w:pPr>
        <w:pStyle w:val="ListParagraph"/>
        <w:numPr>
          <w:ilvl w:val="2"/>
          <w:numId w:val="8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Co-Authored</w:t>
      </w:r>
      <w:r w:rsidR="00543AF9">
        <w:rPr>
          <w:rFonts w:ascii="Arial" w:eastAsia="Times New Roman" w:hAnsi="Arial" w:cs="Arial"/>
        </w:rPr>
        <w:t xml:space="preserve"> Project Specifications and Requirements documentation</w:t>
      </w:r>
      <w:r>
        <w:rPr>
          <w:rFonts w:ascii="Arial" w:eastAsia="Times New Roman" w:hAnsi="Arial" w:cs="Arial"/>
        </w:rPr>
        <w:t xml:space="preserve"> for source code </w:t>
      </w:r>
      <w:r w:rsidR="0097392D">
        <w:rPr>
          <w:rFonts w:ascii="Arial" w:eastAsia="Times New Roman" w:hAnsi="Arial" w:cs="Arial"/>
        </w:rPr>
        <w:t>analysis software</w:t>
      </w:r>
    </w:p>
    <w:p w14:paraId="4B38CAB0" w14:textId="562378B3" w:rsidR="007312E9" w:rsidRDefault="007312E9" w:rsidP="00543AF9">
      <w:pPr>
        <w:pStyle w:val="ListParagraph"/>
        <w:numPr>
          <w:ilvl w:val="2"/>
          <w:numId w:val="8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Led configuration management team responsible for the input of software requirements into repository providing program traceability and accountability</w:t>
      </w:r>
    </w:p>
    <w:p w14:paraId="29DA3E93" w14:textId="2D3B8C09" w:rsidR="007312E9" w:rsidRDefault="007312E9" w:rsidP="00543AF9">
      <w:pPr>
        <w:pStyle w:val="ListParagraph"/>
        <w:numPr>
          <w:ilvl w:val="2"/>
          <w:numId w:val="8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Coordinated 4-person team responsible for improving program defects</w:t>
      </w:r>
    </w:p>
    <w:p w14:paraId="6077FD46" w14:textId="4846B2C2" w:rsidR="007312E9" w:rsidRDefault="007312E9" w:rsidP="00543AF9">
      <w:pPr>
        <w:pStyle w:val="ListParagraph"/>
        <w:numPr>
          <w:ilvl w:val="2"/>
          <w:numId w:val="8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Ensured timely release of the newest </w:t>
      </w:r>
      <w:r w:rsidRPr="007312E9">
        <w:rPr>
          <w:rFonts w:ascii="Arial" w:eastAsia="Times New Roman" w:hAnsi="Arial" w:cs="Arial"/>
          <w:i/>
        </w:rPr>
        <w:t>Paradigm Test Suite</w:t>
      </w:r>
    </w:p>
    <w:p w14:paraId="10D8631E" w14:textId="388E0EED" w:rsidR="00543AF9" w:rsidRDefault="00543AF9" w:rsidP="00543AF9">
      <w:pPr>
        <w:pStyle w:val="ListParagraph"/>
        <w:numPr>
          <w:ilvl w:val="2"/>
          <w:numId w:val="8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Verified that all requirements have accurate</w:t>
      </w:r>
      <w:r w:rsidR="00855C95">
        <w:rPr>
          <w:rFonts w:ascii="Arial" w:eastAsia="Times New Roman" w:hAnsi="Arial" w:cs="Arial"/>
        </w:rPr>
        <w:t xml:space="preserve"> and corresponding verification methods, rationale, and objective evidence by collaborating with client and subject matter experts</w:t>
      </w:r>
    </w:p>
    <w:p w14:paraId="3CDF6421" w14:textId="35E9D184" w:rsidR="001D0F1B" w:rsidRDefault="001D0F1B" w:rsidP="00543AF9">
      <w:pPr>
        <w:pStyle w:val="ListParagraph"/>
        <w:numPr>
          <w:ilvl w:val="2"/>
          <w:numId w:val="8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Debugs software to handle run-time errors</w:t>
      </w:r>
    </w:p>
    <w:p w14:paraId="0F1B29B8" w14:textId="48B750F1" w:rsidR="00855C95" w:rsidRDefault="00FB33EC" w:rsidP="00543AF9">
      <w:pPr>
        <w:pStyle w:val="ListParagraph"/>
        <w:numPr>
          <w:ilvl w:val="2"/>
          <w:numId w:val="8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Performed</w:t>
      </w:r>
      <w:r w:rsidR="00855C95">
        <w:rPr>
          <w:rFonts w:ascii="Arial" w:eastAsia="Times New Roman" w:hAnsi="Arial" w:cs="Arial"/>
        </w:rPr>
        <w:t xml:space="preserve"> internal software reviews </w:t>
      </w:r>
      <w:r w:rsidR="005B3DA7">
        <w:rPr>
          <w:rFonts w:ascii="Arial" w:eastAsia="Times New Roman" w:hAnsi="Arial" w:cs="Arial"/>
        </w:rPr>
        <w:t>with team</w:t>
      </w:r>
    </w:p>
    <w:p w14:paraId="007BBE17" w14:textId="382436B8" w:rsidR="005B3DA7" w:rsidRDefault="005B3DA7" w:rsidP="00543AF9">
      <w:pPr>
        <w:pStyle w:val="ListParagraph"/>
        <w:numPr>
          <w:ilvl w:val="2"/>
          <w:numId w:val="8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Present software changes to client for authorization to proceed</w:t>
      </w:r>
    </w:p>
    <w:p w14:paraId="60540D87" w14:textId="30059DB9" w:rsidR="005B3DA7" w:rsidRDefault="005B3DA7" w:rsidP="00543AF9">
      <w:pPr>
        <w:pStyle w:val="ListParagraph"/>
        <w:numPr>
          <w:ilvl w:val="2"/>
          <w:numId w:val="8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Spearheaded backend development parsing input and returning </w:t>
      </w:r>
      <w:r>
        <w:rPr>
          <w:rFonts w:ascii="Arial" w:eastAsia="Times New Roman" w:hAnsi="Arial" w:cs="Arial"/>
        </w:rPr>
        <w:lastRenderedPageBreak/>
        <w:t>metadata to frontend application</w:t>
      </w:r>
    </w:p>
    <w:p w14:paraId="72ADF368" w14:textId="50DCA56D" w:rsidR="00543AF9" w:rsidRPr="00D16E9E" w:rsidRDefault="005B3DA7" w:rsidP="7EC889F8">
      <w:pPr>
        <w:pStyle w:val="ListParagraph"/>
        <w:numPr>
          <w:ilvl w:val="2"/>
          <w:numId w:val="8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Reduced software delivery time by 50% by automating software build</w:t>
      </w:r>
      <w:r w:rsidR="00D46C20">
        <w:rPr>
          <w:rFonts w:ascii="Arial" w:eastAsia="Times New Roman" w:hAnsi="Arial" w:cs="Arial"/>
        </w:rPr>
        <w:t>s</w:t>
      </w:r>
    </w:p>
    <w:p w14:paraId="1B080924" w14:textId="77777777" w:rsidR="00D16E9E" w:rsidDel="00AF411E" w:rsidRDefault="00D16E9E" w:rsidP="00AF411E">
      <w:pPr>
        <w:widowControl/>
        <w:suppressAutoHyphens w:val="0"/>
        <w:ind w:left="709"/>
        <w:rPr>
          <w:del w:id="14" w:author="Chris X" w:date="2018-05-22T18:36:00Z"/>
          <w:rFonts w:ascii="Arial" w:eastAsia="Arial" w:hAnsi="Arial" w:cs="Arial"/>
        </w:rPr>
        <w:pPrChange w:id="15" w:author="Chris X" w:date="2018-05-22T18:36:00Z">
          <w:pPr>
            <w:widowControl/>
            <w:suppressAutoHyphens w:val="0"/>
          </w:pPr>
        </w:pPrChange>
      </w:pPr>
      <w:del w:id="16" w:author="Chris X" w:date="2018-05-22T18:36:00Z">
        <w:r w:rsidDel="00AF411E">
          <w:rPr>
            <w:rFonts w:ascii="Arial" w:eastAsia="Arial" w:hAnsi="Arial" w:cs="Arial"/>
          </w:rPr>
          <w:br w:type="page"/>
        </w:r>
      </w:del>
    </w:p>
    <w:p w14:paraId="0EBE1414" w14:textId="77777777" w:rsidR="7EC889F8" w:rsidDel="00AF411E" w:rsidRDefault="7EC889F8" w:rsidP="00AF411E">
      <w:pPr>
        <w:ind w:left="709"/>
        <w:rPr>
          <w:del w:id="17" w:author="Chris X" w:date="2018-05-22T18:36:00Z"/>
          <w:rFonts w:ascii="Arial" w:eastAsia="Arial" w:hAnsi="Arial" w:cs="Arial"/>
        </w:rPr>
        <w:pPrChange w:id="18" w:author="Chris X" w:date="2018-05-22T18:36:00Z">
          <w:pPr/>
        </w:pPrChange>
      </w:pPr>
    </w:p>
    <w:p w14:paraId="200B703C" w14:textId="4985ED86" w:rsidR="0FF6938D" w:rsidRDefault="7EC889F8" w:rsidP="00AF411E">
      <w:pPr>
        <w:widowControl/>
        <w:suppressAutoHyphens w:val="0"/>
        <w:ind w:left="709"/>
        <w:rPr>
          <w:rFonts w:ascii="Arial" w:eastAsia="Arial" w:hAnsi="Arial" w:cs="Arial"/>
        </w:rPr>
        <w:pPrChange w:id="19" w:author="Chris X" w:date="2018-05-22T18:36:00Z">
          <w:pPr>
            <w:ind w:firstLine="709"/>
          </w:pPr>
        </w:pPrChange>
      </w:pPr>
      <w:r w:rsidRPr="7EC889F8">
        <w:rPr>
          <w:rFonts w:ascii="Arial" w:eastAsia="Arial" w:hAnsi="Arial" w:cs="Arial"/>
        </w:rPr>
        <w:t>United States Air Force – Sheppard AFB, Texas</w:t>
      </w:r>
    </w:p>
    <w:p w14:paraId="2008F41C" w14:textId="54879811" w:rsidR="0FF6938D" w:rsidRDefault="7EC889F8" w:rsidP="7EC889F8">
      <w:pPr>
        <w:ind w:firstLine="709"/>
        <w:rPr>
          <w:rFonts w:ascii="Arial" w:eastAsia="Arial" w:hAnsi="Arial" w:cs="Arial"/>
        </w:rPr>
      </w:pPr>
      <w:r w:rsidRPr="7EC889F8">
        <w:rPr>
          <w:rFonts w:ascii="Arial" w:eastAsia="Arial" w:hAnsi="Arial" w:cs="Arial"/>
        </w:rPr>
        <w:t>Systems Administrator (200</w:t>
      </w:r>
      <w:r w:rsidR="00FE491D">
        <w:rPr>
          <w:rFonts w:ascii="Arial" w:eastAsia="Arial" w:hAnsi="Arial" w:cs="Arial"/>
        </w:rPr>
        <w:t>3</w:t>
      </w:r>
      <w:r w:rsidRPr="7EC889F8">
        <w:rPr>
          <w:rFonts w:ascii="Arial" w:eastAsia="Arial" w:hAnsi="Arial" w:cs="Arial"/>
        </w:rPr>
        <w:t>-200</w:t>
      </w:r>
      <w:r w:rsidR="00FE491D">
        <w:rPr>
          <w:rFonts w:ascii="Arial" w:eastAsia="Arial" w:hAnsi="Arial" w:cs="Arial"/>
        </w:rPr>
        <w:t>5</w:t>
      </w:r>
      <w:r w:rsidRPr="7EC889F8">
        <w:rPr>
          <w:rFonts w:ascii="Arial" w:eastAsia="Arial" w:hAnsi="Arial" w:cs="Arial"/>
        </w:rPr>
        <w:t>)</w:t>
      </w:r>
    </w:p>
    <w:p w14:paraId="5A0201FB" w14:textId="2658B7E2" w:rsidR="0FF6938D" w:rsidRDefault="00FB33EC" w:rsidP="0FF6938D">
      <w:pPr>
        <w:pStyle w:val="ListParagraph"/>
        <w:numPr>
          <w:ilvl w:val="2"/>
          <w:numId w:val="4"/>
        </w:numPr>
        <w:rPr>
          <w:rFonts w:eastAsia="Times New Roman" w:cs="Times New Roman"/>
        </w:rPr>
      </w:pPr>
      <w:r>
        <w:rPr>
          <w:rFonts w:ascii="Arial" w:eastAsia="Arial" w:hAnsi="Arial" w:cs="Arial"/>
        </w:rPr>
        <w:t>Schedules require software maintenance and upgrades for 100+ Linux based systems</w:t>
      </w:r>
    </w:p>
    <w:p w14:paraId="609EF96E" w14:textId="511CF0CE" w:rsidR="0FF6938D" w:rsidRDefault="7EC889F8" w:rsidP="0FF6938D">
      <w:pPr>
        <w:pStyle w:val="ListParagraph"/>
        <w:numPr>
          <w:ilvl w:val="2"/>
          <w:numId w:val="4"/>
        </w:numPr>
        <w:rPr>
          <w:rFonts w:eastAsia="Times New Roman" w:cs="Times New Roman"/>
        </w:rPr>
      </w:pPr>
      <w:r w:rsidRPr="7EC889F8">
        <w:rPr>
          <w:rFonts w:ascii="Arial" w:eastAsia="Arial" w:hAnsi="Arial" w:cs="Arial"/>
        </w:rPr>
        <w:t xml:space="preserve">Analyzed network </w:t>
      </w:r>
      <w:r w:rsidR="00D16E9E">
        <w:rPr>
          <w:rFonts w:ascii="Arial" w:eastAsia="Arial" w:hAnsi="Arial" w:cs="Arial"/>
        </w:rPr>
        <w:t>for suspicious activity by reviewing network logs</w:t>
      </w:r>
    </w:p>
    <w:p w14:paraId="6A1D752D" w14:textId="527DAE34" w:rsidR="0FF6938D" w:rsidRDefault="7EC889F8" w:rsidP="0FF6938D">
      <w:pPr>
        <w:pStyle w:val="ListParagraph"/>
        <w:numPr>
          <w:ilvl w:val="2"/>
          <w:numId w:val="4"/>
        </w:numPr>
        <w:rPr>
          <w:rFonts w:eastAsia="Times New Roman" w:cs="Times New Roman"/>
        </w:rPr>
      </w:pPr>
      <w:r w:rsidRPr="7EC889F8">
        <w:rPr>
          <w:rFonts w:ascii="Arial" w:eastAsia="Arial" w:hAnsi="Arial" w:cs="Arial"/>
        </w:rPr>
        <w:t xml:space="preserve">Constructed daily reports concerning client/server </w:t>
      </w:r>
      <w:r w:rsidR="00FB33EC">
        <w:rPr>
          <w:rFonts w:ascii="Arial" w:eastAsia="Arial" w:hAnsi="Arial" w:cs="Arial"/>
        </w:rPr>
        <w:t xml:space="preserve">performance and </w:t>
      </w:r>
      <w:r w:rsidRPr="7EC889F8">
        <w:rPr>
          <w:rFonts w:ascii="Arial" w:eastAsia="Arial" w:hAnsi="Arial" w:cs="Arial"/>
        </w:rPr>
        <w:t>vulnerabilities</w:t>
      </w:r>
    </w:p>
    <w:p w14:paraId="581CBAD5" w14:textId="718F26D2" w:rsidR="002C00E9" w:rsidRPr="00D16E9E" w:rsidRDefault="7EC889F8" w:rsidP="002C00E9">
      <w:pPr>
        <w:pStyle w:val="ListParagraph"/>
        <w:numPr>
          <w:ilvl w:val="2"/>
          <w:numId w:val="4"/>
        </w:numPr>
        <w:rPr>
          <w:rFonts w:eastAsia="Times New Roman" w:cs="Times New Roman"/>
        </w:rPr>
      </w:pPr>
      <w:r w:rsidRPr="002C00E9">
        <w:rPr>
          <w:rFonts w:ascii="Arial" w:eastAsia="Arial" w:hAnsi="Arial" w:cs="Arial"/>
        </w:rPr>
        <w:t xml:space="preserve">Maintained </w:t>
      </w:r>
      <w:r w:rsidR="002C00E9" w:rsidRPr="002C00E9">
        <w:rPr>
          <w:rFonts w:ascii="Arial" w:eastAsia="Arial" w:hAnsi="Arial" w:cs="Arial"/>
        </w:rPr>
        <w:t>Active Directory</w:t>
      </w:r>
      <w:r w:rsidR="002C00E9">
        <w:rPr>
          <w:rFonts w:ascii="Arial" w:eastAsia="Arial" w:hAnsi="Arial" w:cs="Arial"/>
        </w:rPr>
        <w:t xml:space="preserve"> servers ensuring proper permissions handling</w:t>
      </w:r>
    </w:p>
    <w:p w14:paraId="1BD14645" w14:textId="67598558" w:rsidR="00D16E9E" w:rsidRPr="002C00E9" w:rsidRDefault="00D16E9E" w:rsidP="002C00E9">
      <w:pPr>
        <w:pStyle w:val="ListParagraph"/>
        <w:numPr>
          <w:ilvl w:val="2"/>
          <w:numId w:val="4"/>
        </w:numPr>
        <w:rPr>
          <w:rFonts w:eastAsia="Times New Roman" w:cs="Times New Roman"/>
        </w:rPr>
      </w:pPr>
      <w:r>
        <w:rPr>
          <w:rFonts w:ascii="Arial" w:eastAsia="Times New Roman" w:hAnsi="Arial" w:cs="Arial"/>
        </w:rPr>
        <w:t>Created system to expire user passwords at specified intervals</w:t>
      </w:r>
    </w:p>
    <w:p w14:paraId="170D79E9" w14:textId="5B4D74C7" w:rsidR="002C00E9" w:rsidRPr="00FB33EC" w:rsidRDefault="00FB33EC" w:rsidP="002C00E9">
      <w:pPr>
        <w:pStyle w:val="ListParagraph"/>
        <w:numPr>
          <w:ilvl w:val="2"/>
          <w:numId w:val="4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Designed</w:t>
      </w:r>
      <w:r w:rsidR="002C00E9" w:rsidRPr="00FB33EC">
        <w:rPr>
          <w:rFonts w:ascii="Arial" w:eastAsia="Times New Roman" w:hAnsi="Arial" w:cs="Arial"/>
        </w:rPr>
        <w:t xml:space="preserve"> automated </w:t>
      </w:r>
      <w:r>
        <w:rPr>
          <w:rFonts w:ascii="Arial" w:eastAsia="Times New Roman" w:hAnsi="Arial" w:cs="Arial"/>
        </w:rPr>
        <w:t>scripting system to batch configure remote nodes</w:t>
      </w:r>
    </w:p>
    <w:p w14:paraId="3840B14B" w14:textId="1D60AEAD" w:rsidR="002C00E9" w:rsidRPr="002C00E9" w:rsidRDefault="002C00E9" w:rsidP="002C00E9">
      <w:pPr>
        <w:pStyle w:val="ListParagraph"/>
        <w:numPr>
          <w:ilvl w:val="2"/>
          <w:numId w:val="4"/>
        </w:numPr>
        <w:rPr>
          <w:rFonts w:eastAsia="Times New Roman" w:cs="Times New Roman"/>
        </w:rPr>
      </w:pPr>
      <w:r w:rsidRPr="002C00E9">
        <w:rPr>
          <w:rFonts w:ascii="Arial" w:eastAsia="Arial" w:hAnsi="Arial" w:cs="Arial"/>
        </w:rPr>
        <w:t>Restructured database to return more memory efficient queries</w:t>
      </w:r>
    </w:p>
    <w:p w14:paraId="1902B235" w14:textId="119FBDCA" w:rsidR="0FF6938D" w:rsidRPr="00EB0748" w:rsidRDefault="7EC889F8" w:rsidP="002C00E9">
      <w:pPr>
        <w:pStyle w:val="ListParagraph"/>
        <w:numPr>
          <w:ilvl w:val="2"/>
          <w:numId w:val="4"/>
        </w:numPr>
        <w:rPr>
          <w:rFonts w:eastAsia="Times New Roman" w:cs="Times New Roman"/>
        </w:rPr>
      </w:pPr>
      <w:r w:rsidRPr="7EC889F8">
        <w:rPr>
          <w:rFonts w:ascii="Arial" w:eastAsia="Arial" w:hAnsi="Arial" w:cs="Arial"/>
        </w:rPr>
        <w:t>Handled the encryption/decryption of classified materials</w:t>
      </w:r>
    </w:p>
    <w:p w14:paraId="3EDD312F" w14:textId="77777777" w:rsidR="00D16E9E" w:rsidRDefault="00D16E9E" w:rsidP="00D16E9E">
      <w:pPr>
        <w:widowControl/>
        <w:suppressAutoHyphens w:val="0"/>
        <w:rPr>
          <w:rFonts w:eastAsia="Times New Roman" w:cs="Times New Roman"/>
        </w:rPr>
      </w:pPr>
    </w:p>
    <w:p w14:paraId="3AF59166" w14:textId="39F9CA93" w:rsidR="0FF6938D" w:rsidRPr="00D16E9E" w:rsidRDefault="7EC889F8" w:rsidP="00D16E9E">
      <w:pPr>
        <w:widowControl/>
        <w:suppressAutoHyphens w:val="0"/>
        <w:rPr>
          <w:rFonts w:eastAsia="Times New Roman" w:cs="Times New Roman"/>
        </w:rPr>
      </w:pPr>
      <w:r w:rsidRPr="7EC889F8">
        <w:rPr>
          <w:rFonts w:ascii="Arial" w:eastAsia="Arial" w:hAnsi="Arial" w:cs="Arial"/>
          <w:b/>
          <w:bCs/>
        </w:rPr>
        <w:t>PROFESSIONAL MEMBERSHIPS:</w:t>
      </w:r>
    </w:p>
    <w:p w14:paraId="386289F8" w14:textId="4878BBCB" w:rsidR="0FF6938D" w:rsidRDefault="7EC889F8" w:rsidP="0FF6938D">
      <w:pPr>
        <w:pStyle w:val="ListParagraph"/>
        <w:numPr>
          <w:ilvl w:val="2"/>
          <w:numId w:val="3"/>
        </w:numPr>
        <w:rPr>
          <w:rFonts w:eastAsia="Times New Roman" w:cs="Times New Roman"/>
        </w:rPr>
      </w:pPr>
      <w:r w:rsidRPr="7EC889F8">
        <w:rPr>
          <w:rFonts w:ascii="Arial" w:eastAsia="Arial" w:hAnsi="Arial" w:cs="Arial"/>
        </w:rPr>
        <w:t>Association of Computing Machinery (ACM), 2016-Present</w:t>
      </w:r>
    </w:p>
    <w:p w14:paraId="2244DE91" w14:textId="1FB29511" w:rsidR="0FF6938D" w:rsidRDefault="7EC889F8" w:rsidP="0FF6938D">
      <w:pPr>
        <w:pStyle w:val="ListParagraph"/>
        <w:numPr>
          <w:ilvl w:val="2"/>
          <w:numId w:val="3"/>
        </w:numPr>
        <w:rPr>
          <w:rFonts w:eastAsia="Times New Roman" w:cs="Times New Roman"/>
        </w:rPr>
      </w:pPr>
      <w:r w:rsidRPr="7EC889F8">
        <w:rPr>
          <w:rFonts w:ascii="Arial" w:eastAsia="Arial" w:hAnsi="Arial" w:cs="Arial"/>
        </w:rPr>
        <w:t>Science Technology Engineering and Mathematics (STEM), 2016-Present</w:t>
      </w:r>
    </w:p>
    <w:sectPr w:rsidR="0FF6938D">
      <w:headerReference w:type="default" r:id="rId8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B38547" w14:textId="77777777" w:rsidR="0045043C" w:rsidRDefault="0045043C" w:rsidP="00EB0748">
      <w:r>
        <w:separator/>
      </w:r>
    </w:p>
  </w:endnote>
  <w:endnote w:type="continuationSeparator" w:id="0">
    <w:p w14:paraId="56E6DD02" w14:textId="77777777" w:rsidR="0045043C" w:rsidRDefault="0045043C" w:rsidP="00EB0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5CDABB" w14:textId="77777777" w:rsidR="0045043C" w:rsidRDefault="0045043C" w:rsidP="00EB0748">
      <w:r>
        <w:separator/>
      </w:r>
    </w:p>
  </w:footnote>
  <w:footnote w:type="continuationSeparator" w:id="0">
    <w:p w14:paraId="5A022A15" w14:textId="77777777" w:rsidR="0045043C" w:rsidRDefault="0045043C" w:rsidP="00EB07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95E4DE" w14:textId="0F6DFC2D" w:rsidR="00EB0748" w:rsidRDefault="00EB0748" w:rsidP="00EB0748">
    <w:pPr>
      <w:jc w:val="center"/>
      <w:rPr>
        <w:rFonts w:ascii="Arial" w:eastAsia="Arial" w:hAnsi="Arial" w:cs="Arial"/>
        <w:b/>
        <w:bCs/>
        <w:sz w:val="32"/>
        <w:szCs w:val="32"/>
      </w:rPr>
    </w:pPr>
    <w:r w:rsidRPr="7EC889F8">
      <w:rPr>
        <w:rFonts w:ascii="Arial" w:eastAsia="Arial" w:hAnsi="Arial" w:cs="Arial"/>
        <w:b/>
        <w:bCs/>
        <w:sz w:val="32"/>
        <w:szCs w:val="32"/>
      </w:rPr>
      <w:t>Christian Y. Norfleet</w:t>
    </w:r>
  </w:p>
  <w:p w14:paraId="7779E333" w14:textId="01281F27" w:rsidR="00EB0748" w:rsidRDefault="00EB0748" w:rsidP="00EB0748">
    <w:pPr>
      <w:jc w:val="center"/>
      <w:rPr>
        <w:rFonts w:ascii="Arial" w:eastAsia="Arial" w:hAnsi="Arial" w:cs="Arial"/>
      </w:rPr>
    </w:pPr>
    <w:r w:rsidRPr="7EC889F8">
      <w:rPr>
        <w:rFonts w:ascii="Arial" w:eastAsia="Arial" w:hAnsi="Arial" w:cs="Arial"/>
      </w:rPr>
      <w:t>3408 Peacock ln | Altus, Oklahoma</w:t>
    </w:r>
    <w:r w:rsidR="00AE6235">
      <w:rPr>
        <w:rFonts w:ascii="Arial" w:eastAsia="Arial" w:hAnsi="Arial" w:cs="Arial"/>
      </w:rPr>
      <w:t>,</w:t>
    </w:r>
    <w:r w:rsidRPr="7EC889F8">
      <w:rPr>
        <w:rFonts w:ascii="Arial" w:eastAsia="Arial" w:hAnsi="Arial" w:cs="Arial"/>
      </w:rPr>
      <w:t xml:space="preserve"> 73521</w:t>
    </w:r>
  </w:p>
  <w:p w14:paraId="7D35ADBF" w14:textId="66277B05" w:rsidR="00EB0748" w:rsidRDefault="00EB0748" w:rsidP="00EB0748">
    <w:pPr>
      <w:jc w:val="center"/>
      <w:rPr>
        <w:rStyle w:val="Hyperlink"/>
        <w:rFonts w:ascii="Arial" w:eastAsia="Arial" w:hAnsi="Arial" w:cs="Arial"/>
        <w:u w:val="none"/>
      </w:rPr>
    </w:pPr>
    <w:r w:rsidRPr="7EC889F8">
      <w:rPr>
        <w:rFonts w:ascii="Arial" w:eastAsia="Arial" w:hAnsi="Arial" w:cs="Arial"/>
      </w:rPr>
      <w:t xml:space="preserve">Phone: (940) 235-5807 | </w:t>
    </w:r>
    <w:hyperlink r:id="rId1">
      <w:r w:rsidRPr="00AE6235">
        <w:rPr>
          <w:rStyle w:val="Hyperlink"/>
          <w:rFonts w:ascii="Arial" w:eastAsia="Arial" w:hAnsi="Arial" w:cs="Arial"/>
          <w:u w:val="none"/>
        </w:rPr>
        <w:t>cynorfleet@gmail.com</w:t>
      </w:r>
    </w:hyperlink>
    <w:r>
      <w:rPr>
        <w:rStyle w:val="Hyperlink"/>
        <w:rFonts w:ascii="Arial" w:eastAsia="Arial" w:hAnsi="Arial" w:cs="Arial"/>
        <w:u w:val="none"/>
      </w:rPr>
      <w:t xml:space="preserve"> | </w:t>
    </w:r>
    <w:r w:rsidR="00334F2F">
      <w:rPr>
        <w:rStyle w:val="Hyperlink"/>
        <w:rFonts w:ascii="Arial" w:eastAsia="Arial" w:hAnsi="Arial" w:cs="Arial"/>
        <w:u w:val="none"/>
      </w:rPr>
      <w:t>www.</w:t>
    </w:r>
    <w:r>
      <w:rPr>
        <w:rStyle w:val="Hyperlink"/>
        <w:rFonts w:ascii="Arial" w:eastAsia="Arial" w:hAnsi="Arial" w:cs="Arial"/>
        <w:u w:val="none"/>
      </w:rPr>
      <w:t>github.com/cynorfleet</w:t>
    </w:r>
  </w:p>
  <w:p w14:paraId="0B8E51E5" w14:textId="1F7FAC57" w:rsidR="00EB0748" w:rsidRDefault="00EB0748" w:rsidP="00EB0748">
    <w:pPr>
      <w:jc w:val="center"/>
    </w:pPr>
    <w:r>
      <w:rPr>
        <w:rFonts w:ascii="Arial" w:eastAsia="Arial" w:hAnsi="Arial" w:cs="Arial"/>
      </w:rPr>
      <w:t>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D027F"/>
    <w:multiLevelType w:val="hybridMultilevel"/>
    <w:tmpl w:val="DFB244F8"/>
    <w:lvl w:ilvl="0" w:tplc="755CA9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4207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46F2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3614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CCC6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C0FC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BA8B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E64E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16BE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33E5A"/>
    <w:multiLevelType w:val="hybridMultilevel"/>
    <w:tmpl w:val="7A0C96AC"/>
    <w:lvl w:ilvl="0" w:tplc="04090005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2" w15:restartNumberingAfterBreak="0">
    <w:nsid w:val="31386160"/>
    <w:multiLevelType w:val="hybridMultilevel"/>
    <w:tmpl w:val="DC009E4E"/>
    <w:lvl w:ilvl="0" w:tplc="A6F6B4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076A1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229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0CF6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DC39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B6B0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6446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9E46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76AF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82436"/>
    <w:multiLevelType w:val="hybridMultilevel"/>
    <w:tmpl w:val="AB36AFBE"/>
    <w:lvl w:ilvl="0" w:tplc="9A44B4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E4B0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5CBE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E215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C621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A444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2E6D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70C2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187D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C77BE3"/>
    <w:multiLevelType w:val="hybridMultilevel"/>
    <w:tmpl w:val="33743662"/>
    <w:lvl w:ilvl="0" w:tplc="A2B20A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EC65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4820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DE71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3A6A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9839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9439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0867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0C7C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627C01"/>
    <w:multiLevelType w:val="hybridMultilevel"/>
    <w:tmpl w:val="F4C0F7D2"/>
    <w:lvl w:ilvl="0" w:tplc="CD54C4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0C0E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1E8F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636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820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5E4B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6240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9057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3EEA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85E9C"/>
    <w:multiLevelType w:val="hybridMultilevel"/>
    <w:tmpl w:val="A29CEB82"/>
    <w:lvl w:ilvl="0" w:tplc="839EDA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386B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1EA0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F251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0A9C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D8AF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FAEC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C27A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9C3D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667B17"/>
    <w:multiLevelType w:val="hybridMultilevel"/>
    <w:tmpl w:val="06A2E044"/>
    <w:lvl w:ilvl="0" w:tplc="04090005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8" w15:restartNumberingAfterBreak="0">
    <w:nsid w:val="6A591365"/>
    <w:multiLevelType w:val="hybridMultilevel"/>
    <w:tmpl w:val="9E165F3C"/>
    <w:lvl w:ilvl="0" w:tplc="E72E6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26A65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3064E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63E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8429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0EE3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843D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F674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8C78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0E3D27"/>
    <w:multiLevelType w:val="hybridMultilevel"/>
    <w:tmpl w:val="81DAF09E"/>
    <w:lvl w:ilvl="0" w:tplc="7772C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9C8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E292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5EB4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F682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A04D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3CA6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BC32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1ECA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CE3EA6"/>
    <w:multiLevelType w:val="hybridMultilevel"/>
    <w:tmpl w:val="39FAA9FE"/>
    <w:lvl w:ilvl="0" w:tplc="22569A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E86B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1C1C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F247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06EA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9E7A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A825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383C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7E49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4"/>
  </w:num>
  <w:num w:numId="5">
    <w:abstractNumId w:val="8"/>
  </w:num>
  <w:num w:numId="6">
    <w:abstractNumId w:val="0"/>
  </w:num>
  <w:num w:numId="7">
    <w:abstractNumId w:val="3"/>
  </w:num>
  <w:num w:numId="8">
    <w:abstractNumId w:val="5"/>
  </w:num>
  <w:num w:numId="9">
    <w:abstractNumId w:val="9"/>
  </w:num>
  <w:num w:numId="10">
    <w:abstractNumId w:val="7"/>
  </w:num>
  <w:num w:numId="1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hris X">
    <w15:presenceInfo w15:providerId="Windows Live" w15:userId="8af1a0f327276a7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F6938D"/>
    <w:rsid w:val="001D0F1B"/>
    <w:rsid w:val="001E3F84"/>
    <w:rsid w:val="002C00E9"/>
    <w:rsid w:val="00334F2F"/>
    <w:rsid w:val="00366AFD"/>
    <w:rsid w:val="003C5276"/>
    <w:rsid w:val="0045043C"/>
    <w:rsid w:val="00543AF9"/>
    <w:rsid w:val="00596DC0"/>
    <w:rsid w:val="005B3DA7"/>
    <w:rsid w:val="005E6FE2"/>
    <w:rsid w:val="00635FFB"/>
    <w:rsid w:val="007312E9"/>
    <w:rsid w:val="00807355"/>
    <w:rsid w:val="00855C95"/>
    <w:rsid w:val="00863201"/>
    <w:rsid w:val="0097392D"/>
    <w:rsid w:val="009746CF"/>
    <w:rsid w:val="00AE6235"/>
    <w:rsid w:val="00AF411E"/>
    <w:rsid w:val="00CF0D67"/>
    <w:rsid w:val="00D129E7"/>
    <w:rsid w:val="00D167DE"/>
    <w:rsid w:val="00D16E9E"/>
    <w:rsid w:val="00D46C20"/>
    <w:rsid w:val="00D50993"/>
    <w:rsid w:val="00D9778D"/>
    <w:rsid w:val="00EA514E"/>
    <w:rsid w:val="00EB0748"/>
    <w:rsid w:val="00F55E6F"/>
    <w:rsid w:val="00F92FD9"/>
    <w:rsid w:val="00FB33EC"/>
    <w:rsid w:val="00FE491D"/>
    <w:rsid w:val="0FF6938D"/>
    <w:rsid w:val="7EC88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AC15DEB"/>
  <w15:chartTrackingRefBased/>
  <w15:docId w15:val="{7C753239-1D1C-4D17-95DA-ED676ABB0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Lucida Sans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0748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EB0748"/>
    <w:rPr>
      <w:rFonts w:eastAsia="SimSu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EB0748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EB0748"/>
    <w:rPr>
      <w:rFonts w:eastAsia="SimSun" w:cs="Mangal"/>
      <w:kern w:val="1"/>
      <w:sz w:val="24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cynorflee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5F2540-06C3-405F-89F2-7FC16D84C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Norfleet</dc:creator>
  <cp:keywords>CellularSales</cp:keywords>
  <cp:lastModifiedBy>Chris X</cp:lastModifiedBy>
  <cp:revision>2</cp:revision>
  <cp:lastPrinted>1900-01-01T06:00:00Z</cp:lastPrinted>
  <dcterms:created xsi:type="dcterms:W3CDTF">2018-05-22T23:38:00Z</dcterms:created>
  <dcterms:modified xsi:type="dcterms:W3CDTF">2018-05-22T23:38:00Z</dcterms:modified>
</cp:coreProperties>
</file>